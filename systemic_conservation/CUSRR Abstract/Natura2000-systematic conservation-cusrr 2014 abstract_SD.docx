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64" w:rsidRDefault="00707C2B">
      <w:proofErr w:type="spellStart"/>
      <w:ins w:id="0" w:author="Sahan Dissanayake" w:date="2014-07-07T09:17:00Z">
        <w:r>
          <w:t>Natura</w:t>
        </w:r>
        <w:proofErr w:type="spellEnd"/>
        <w:r>
          <w:t xml:space="preserve"> 2000 is an ecological network of protected areas, set up to ensure the survival of Europe's most valuable species and habitats. Unfortunately given economic considerations, i.e. the cost of purchasing land, preventing conversion and development and managing selected areas, it is necessary to prioritize the protection of the selected lands within Sicily. </w:t>
        </w:r>
      </w:ins>
      <w:r>
        <w:rPr>
          <w:rFonts w:ascii="Arial" w:hAnsi="Arial" w:cs="Arial"/>
          <w:color w:val="222222"/>
          <w:sz w:val="19"/>
          <w:szCs w:val="19"/>
          <w:shd w:val="clear" w:color="auto" w:fill="FFFFFF"/>
        </w:rPr>
        <w:t xml:space="preserve">When </w:t>
      </w:r>
      <w:del w:id="1" w:author="Sahan Dissanayake" w:date="2014-07-07T09:18:00Z">
        <w:r w:rsidDel="00707C2B">
          <w:rPr>
            <w:rFonts w:ascii="Arial" w:hAnsi="Arial" w:cs="Arial"/>
            <w:color w:val="222222"/>
            <w:sz w:val="19"/>
            <w:szCs w:val="19"/>
            <w:shd w:val="clear" w:color="auto" w:fill="FFFFFF"/>
          </w:rPr>
          <w:delText xml:space="preserve">designating </w:delText>
        </w:r>
      </w:del>
      <w:proofErr w:type="spellStart"/>
      <w:ins w:id="2" w:author="Sahan Dissanayake" w:date="2014-07-07T09:18:00Z">
        <w:r>
          <w:rPr>
            <w:rFonts w:ascii="Arial" w:hAnsi="Arial" w:cs="Arial"/>
            <w:color w:val="222222"/>
            <w:sz w:val="19"/>
            <w:szCs w:val="19"/>
            <w:shd w:val="clear" w:color="auto" w:fill="FFFFFF"/>
          </w:rPr>
          <w:t>prioratizing</w:t>
        </w:r>
        <w:proofErr w:type="spellEnd"/>
        <w:r>
          <w:rPr>
            <w:rFonts w:ascii="Arial" w:hAnsi="Arial" w:cs="Arial"/>
            <w:color w:val="222222"/>
            <w:sz w:val="19"/>
            <w:szCs w:val="19"/>
            <w:shd w:val="clear" w:color="auto" w:fill="FFFFFF"/>
          </w:rPr>
          <w:t xml:space="preserve"> </w:t>
        </w:r>
      </w:ins>
      <w:r>
        <w:rPr>
          <w:rFonts w:ascii="Arial" w:hAnsi="Arial" w:cs="Arial"/>
          <w:color w:val="222222"/>
          <w:sz w:val="19"/>
          <w:szCs w:val="19"/>
          <w:shd w:val="clear" w:color="auto" w:fill="FFFFFF"/>
        </w:rPr>
        <w:t>sites in a landscape to be conserved, there are a number of important factors to consider</w:t>
      </w:r>
      <w:ins w:id="3" w:author="Sahan Dissanayake" w:date="2014-07-07T09:18:00Z">
        <w:r>
          <w:rPr>
            <w:rFonts w:ascii="Arial" w:hAnsi="Arial" w:cs="Arial"/>
            <w:color w:val="222222"/>
            <w:sz w:val="19"/>
            <w:szCs w:val="19"/>
            <w:shd w:val="clear" w:color="auto" w:fill="FFFFFF"/>
          </w:rPr>
          <w:t xml:space="preserve"> such as,</w:t>
        </w:r>
      </w:ins>
      <w:del w:id="4" w:author="Sahan Dissanayake" w:date="2014-07-07T09:18:00Z">
        <w:r w:rsidDel="00707C2B">
          <w:rPr>
            <w:rFonts w:ascii="Arial" w:hAnsi="Arial" w:cs="Arial"/>
            <w:color w:val="222222"/>
            <w:sz w:val="19"/>
            <w:szCs w:val="19"/>
            <w:shd w:val="clear" w:color="auto" w:fill="FFFFFF"/>
          </w:rPr>
          <w:delText>.</w:delText>
        </w:r>
      </w:del>
      <w:r>
        <w:rPr>
          <w:rFonts w:ascii="Arial" w:hAnsi="Arial" w:cs="Arial"/>
          <w:color w:val="222222"/>
          <w:sz w:val="19"/>
          <w:szCs w:val="19"/>
          <w:shd w:val="clear" w:color="auto" w:fill="FFFFFF"/>
        </w:rPr>
        <w:t xml:space="preserve"> </w:t>
      </w:r>
      <w:del w:id="5" w:author="Sahan Dissanayake" w:date="2014-07-07T09:18:00Z">
        <w:r w:rsidDel="00707C2B">
          <w:rPr>
            <w:rFonts w:ascii="Arial" w:hAnsi="Arial" w:cs="Arial"/>
            <w:color w:val="222222"/>
            <w:sz w:val="19"/>
            <w:szCs w:val="19"/>
            <w:shd w:val="clear" w:color="auto" w:fill="FFFFFF"/>
          </w:rPr>
          <w:delText> S</w:delText>
        </w:r>
      </w:del>
      <w:ins w:id="6" w:author="Sahan Dissanayake" w:date="2014-07-07T09:18:00Z">
        <w:r>
          <w:rPr>
            <w:rFonts w:ascii="Arial" w:hAnsi="Arial" w:cs="Arial"/>
            <w:color w:val="222222"/>
            <w:sz w:val="19"/>
            <w:szCs w:val="19"/>
            <w:shd w:val="clear" w:color="auto" w:fill="FFFFFF"/>
          </w:rPr>
          <w:t>s</w:t>
        </w:r>
      </w:ins>
      <w:r>
        <w:rPr>
          <w:rFonts w:ascii="Arial" w:hAnsi="Arial" w:cs="Arial"/>
          <w:color w:val="222222"/>
          <w:sz w:val="19"/>
          <w:szCs w:val="19"/>
          <w:shd w:val="clear" w:color="auto" w:fill="FFFFFF"/>
        </w:rPr>
        <w:t>ite attributes such as size and shape, populations of threatened species, and overall landscape quality and systemic attributes such as contiguity and proximity of selected sites</w:t>
      </w:r>
      <w:del w:id="7" w:author="Sahan Dissanayake" w:date="2014-07-07T09:18:00Z">
        <w:r w:rsidDel="00707C2B">
          <w:rPr>
            <w:rFonts w:ascii="Arial" w:hAnsi="Arial" w:cs="Arial"/>
            <w:color w:val="222222"/>
            <w:sz w:val="19"/>
            <w:szCs w:val="19"/>
            <w:shd w:val="clear" w:color="auto" w:fill="FFFFFF"/>
          </w:rPr>
          <w:delText xml:space="preserve"> must be considered</w:delText>
        </w:r>
      </w:del>
      <w:r>
        <w:rPr>
          <w:rFonts w:ascii="Arial" w:hAnsi="Arial" w:cs="Arial"/>
          <w:color w:val="222222"/>
          <w:sz w:val="19"/>
          <w:szCs w:val="19"/>
          <w:shd w:val="clear" w:color="auto" w:fill="FFFFFF"/>
        </w:rPr>
        <w:t xml:space="preserve">. </w:t>
      </w:r>
      <w:ins w:id="8" w:author="Sahan Dissanayake" w:date="2014-07-07T09:19:00Z">
        <w:r>
          <w:t xml:space="preserve">This research </w:t>
        </w:r>
        <w:r>
          <w:t>creates</w:t>
        </w:r>
        <w:r>
          <w:t xml:space="preserve"> optimal site selection and land allocation integer programming models to prioritize the protection of land selected under EU's </w:t>
        </w:r>
        <w:proofErr w:type="spellStart"/>
        <w:r>
          <w:t>Natura</w:t>
        </w:r>
        <w:proofErr w:type="spellEnd"/>
        <w:r>
          <w:t xml:space="preserve"> 2000 program</w:t>
        </w:r>
        <w:r>
          <w:t xml:space="preserve"> for Italy. </w:t>
        </w:r>
      </w:ins>
      <w:ins w:id="9" w:author="Sahan Dissanayake" w:date="2014-07-07T09:20:00Z">
        <w:r>
          <w:t>In the presentation I will introduce the research questions,</w:t>
        </w:r>
      </w:ins>
      <w:ins w:id="10" w:author="Sahan Dissanayake" w:date="2014-07-07T09:19:00Z">
        <w:r>
          <w:t xml:space="preserve"> present the integer programming models</w:t>
        </w:r>
      </w:ins>
      <w:ins w:id="11" w:author="Sahan Dissanayake" w:date="2014-07-07T09:20:00Z">
        <w:r>
          <w:t xml:space="preserve">, </w:t>
        </w:r>
      </w:ins>
      <w:ins w:id="12" w:author="Sahan Dissanayake" w:date="2014-07-07T09:21:00Z">
        <w:r>
          <w:t>introduce</w:t>
        </w:r>
      </w:ins>
      <w:ins w:id="13" w:author="Sahan Dissanayake" w:date="2014-07-07T09:20:00Z">
        <w:r>
          <w:t xml:space="preserve"> the data, and </w:t>
        </w:r>
      </w:ins>
      <w:ins w:id="14" w:author="Sahan Dissanayake" w:date="2014-07-07T09:21:00Z">
        <w:r>
          <w:t xml:space="preserve">discuss the results using maps and stylized graphs. </w:t>
        </w:r>
      </w:ins>
      <w:del w:id="15" w:author="Sahan Dissanayake" w:date="2014-07-07T09:19:00Z">
        <w:r w:rsidDel="00707C2B">
          <w:rPr>
            <w:rFonts w:ascii="Arial" w:hAnsi="Arial" w:cs="Arial"/>
            <w:color w:val="222222"/>
            <w:sz w:val="19"/>
            <w:szCs w:val="19"/>
            <w:shd w:val="clear" w:color="auto" w:fill="FFFFFF"/>
          </w:rPr>
          <w:delText> Using the European Union's Natura 2000 data for Italy, we use linear integer programming methods to generate various landscape conservation networks.</w:delText>
        </w:r>
      </w:del>
      <w:bookmarkStart w:id="16" w:name="_GoBack"/>
      <w:bookmarkEnd w:id="16"/>
    </w:p>
    <w:sectPr w:rsidR="000D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26"/>
    <w:rsid w:val="00024FD0"/>
    <w:rsid w:val="000618FA"/>
    <w:rsid w:val="00065BDB"/>
    <w:rsid w:val="00076961"/>
    <w:rsid w:val="00095754"/>
    <w:rsid w:val="000B3226"/>
    <w:rsid w:val="000B7E20"/>
    <w:rsid w:val="000C72C6"/>
    <w:rsid w:val="000D3964"/>
    <w:rsid w:val="000E4AE1"/>
    <w:rsid w:val="000F0AD9"/>
    <w:rsid w:val="0017249D"/>
    <w:rsid w:val="00191FEA"/>
    <w:rsid w:val="00205063"/>
    <w:rsid w:val="00216AD8"/>
    <w:rsid w:val="002208A4"/>
    <w:rsid w:val="0022458B"/>
    <w:rsid w:val="002646FB"/>
    <w:rsid w:val="002A12D9"/>
    <w:rsid w:val="002C1D86"/>
    <w:rsid w:val="002C7193"/>
    <w:rsid w:val="002D4A91"/>
    <w:rsid w:val="002D5BB9"/>
    <w:rsid w:val="002E20B1"/>
    <w:rsid w:val="002F301D"/>
    <w:rsid w:val="00300BDB"/>
    <w:rsid w:val="00316094"/>
    <w:rsid w:val="00317603"/>
    <w:rsid w:val="00361C4D"/>
    <w:rsid w:val="003640E7"/>
    <w:rsid w:val="003A0999"/>
    <w:rsid w:val="003B4FDF"/>
    <w:rsid w:val="003B5EB9"/>
    <w:rsid w:val="003C3864"/>
    <w:rsid w:val="003C6E73"/>
    <w:rsid w:val="003D4EEE"/>
    <w:rsid w:val="003D6794"/>
    <w:rsid w:val="003D6D0B"/>
    <w:rsid w:val="003D77A1"/>
    <w:rsid w:val="003F0133"/>
    <w:rsid w:val="003F2B39"/>
    <w:rsid w:val="003F6281"/>
    <w:rsid w:val="0040069F"/>
    <w:rsid w:val="004122DB"/>
    <w:rsid w:val="004231DB"/>
    <w:rsid w:val="0042429F"/>
    <w:rsid w:val="0045442B"/>
    <w:rsid w:val="00480DAB"/>
    <w:rsid w:val="00481EFB"/>
    <w:rsid w:val="0048523C"/>
    <w:rsid w:val="004C6C38"/>
    <w:rsid w:val="004F60CE"/>
    <w:rsid w:val="005301D9"/>
    <w:rsid w:val="005367DE"/>
    <w:rsid w:val="00554232"/>
    <w:rsid w:val="00557D74"/>
    <w:rsid w:val="005920E5"/>
    <w:rsid w:val="0059290A"/>
    <w:rsid w:val="00594D46"/>
    <w:rsid w:val="005C42AD"/>
    <w:rsid w:val="005E3513"/>
    <w:rsid w:val="005F4060"/>
    <w:rsid w:val="006146CE"/>
    <w:rsid w:val="00617C28"/>
    <w:rsid w:val="00630F2E"/>
    <w:rsid w:val="006336E4"/>
    <w:rsid w:val="006346AA"/>
    <w:rsid w:val="00643E8E"/>
    <w:rsid w:val="00661E5F"/>
    <w:rsid w:val="006825ED"/>
    <w:rsid w:val="006A2C64"/>
    <w:rsid w:val="006B7996"/>
    <w:rsid w:val="006C1B4D"/>
    <w:rsid w:val="006D7B39"/>
    <w:rsid w:val="00702109"/>
    <w:rsid w:val="00707C2B"/>
    <w:rsid w:val="007330A9"/>
    <w:rsid w:val="00737224"/>
    <w:rsid w:val="007378D6"/>
    <w:rsid w:val="0074083C"/>
    <w:rsid w:val="0076204B"/>
    <w:rsid w:val="007648BD"/>
    <w:rsid w:val="00767081"/>
    <w:rsid w:val="0078731C"/>
    <w:rsid w:val="007D3E16"/>
    <w:rsid w:val="007E0AB2"/>
    <w:rsid w:val="00833F89"/>
    <w:rsid w:val="008359AA"/>
    <w:rsid w:val="00855D60"/>
    <w:rsid w:val="008564BE"/>
    <w:rsid w:val="00863534"/>
    <w:rsid w:val="0088621E"/>
    <w:rsid w:val="008A2036"/>
    <w:rsid w:val="008C53B9"/>
    <w:rsid w:val="008C66F0"/>
    <w:rsid w:val="008D26C4"/>
    <w:rsid w:val="008E0CFC"/>
    <w:rsid w:val="008E1B96"/>
    <w:rsid w:val="0092506A"/>
    <w:rsid w:val="00931547"/>
    <w:rsid w:val="009B7D94"/>
    <w:rsid w:val="009E62A6"/>
    <w:rsid w:val="00A0224D"/>
    <w:rsid w:val="00A26C6C"/>
    <w:rsid w:val="00A35B9D"/>
    <w:rsid w:val="00A73AC1"/>
    <w:rsid w:val="00A9310C"/>
    <w:rsid w:val="00AA1F89"/>
    <w:rsid w:val="00AB135E"/>
    <w:rsid w:val="00AB1465"/>
    <w:rsid w:val="00AB58FE"/>
    <w:rsid w:val="00AD329F"/>
    <w:rsid w:val="00AF0838"/>
    <w:rsid w:val="00B21456"/>
    <w:rsid w:val="00B70541"/>
    <w:rsid w:val="00B72B18"/>
    <w:rsid w:val="00B90277"/>
    <w:rsid w:val="00B9509E"/>
    <w:rsid w:val="00B971DB"/>
    <w:rsid w:val="00BD26AC"/>
    <w:rsid w:val="00BD5847"/>
    <w:rsid w:val="00C62D24"/>
    <w:rsid w:val="00C64861"/>
    <w:rsid w:val="00CB314B"/>
    <w:rsid w:val="00CB5A1B"/>
    <w:rsid w:val="00CE2A75"/>
    <w:rsid w:val="00D1259E"/>
    <w:rsid w:val="00D3328F"/>
    <w:rsid w:val="00D54F01"/>
    <w:rsid w:val="00D603EC"/>
    <w:rsid w:val="00DA33DF"/>
    <w:rsid w:val="00DB7DD0"/>
    <w:rsid w:val="00E359C2"/>
    <w:rsid w:val="00E4172A"/>
    <w:rsid w:val="00E428C1"/>
    <w:rsid w:val="00E776DF"/>
    <w:rsid w:val="00E95381"/>
    <w:rsid w:val="00EA7075"/>
    <w:rsid w:val="00ED26C4"/>
    <w:rsid w:val="00ED3B51"/>
    <w:rsid w:val="00ED3DC1"/>
    <w:rsid w:val="00EE3B6E"/>
    <w:rsid w:val="00F079B4"/>
    <w:rsid w:val="00F1492F"/>
    <w:rsid w:val="00F214B0"/>
    <w:rsid w:val="00F311FA"/>
    <w:rsid w:val="00F31599"/>
    <w:rsid w:val="00F906C4"/>
    <w:rsid w:val="00FC4A26"/>
    <w:rsid w:val="00FE4C8C"/>
    <w:rsid w:val="00FE75D2"/>
    <w:rsid w:val="00FF265E"/>
    <w:rsid w:val="00FF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sahan.org</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 Dissanayake</dc:creator>
  <cp:lastModifiedBy>Sahan Dissanayake</cp:lastModifiedBy>
  <cp:revision>2</cp:revision>
  <dcterms:created xsi:type="dcterms:W3CDTF">2014-07-07T13:22:00Z</dcterms:created>
  <dcterms:modified xsi:type="dcterms:W3CDTF">2014-07-07T13:22:00Z</dcterms:modified>
</cp:coreProperties>
</file>